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9385" w14:textId="10B69FC8" w:rsidR="00B9015D" w:rsidRDefault="00E719EA" w:rsidP="00E719EA">
      <w:pPr>
        <w:jc w:val="center"/>
        <w:rPr>
          <w:sz w:val="36"/>
          <w:szCs w:val="40"/>
        </w:rPr>
      </w:pPr>
      <w:r w:rsidRPr="00E719EA">
        <w:rPr>
          <w:rFonts w:hint="eastAsia"/>
          <w:sz w:val="36"/>
          <w:szCs w:val="40"/>
        </w:rPr>
        <w:t>入党志愿</w:t>
      </w:r>
    </w:p>
    <w:p w14:paraId="491C682A" w14:textId="2887F27D" w:rsidR="00E719EA" w:rsidRDefault="00E719EA" w:rsidP="00E719EA">
      <w:pPr>
        <w:jc w:val="left"/>
        <w:rPr>
          <w:sz w:val="24"/>
          <w:szCs w:val="28"/>
        </w:rPr>
      </w:pPr>
      <w:r>
        <w:rPr>
          <w:rFonts w:hint="eastAsia"/>
          <w:sz w:val="24"/>
          <w:szCs w:val="28"/>
        </w:rPr>
        <w:t>敬爱的党组织：</w:t>
      </w:r>
    </w:p>
    <w:p w14:paraId="026E61BC" w14:textId="4E1DBEA2" w:rsidR="0078014A" w:rsidRDefault="0078014A" w:rsidP="0078014A">
      <w:pPr>
        <w:ind w:firstLineChars="200" w:firstLine="480"/>
        <w:jc w:val="left"/>
        <w:rPr>
          <w:sz w:val="24"/>
          <w:szCs w:val="28"/>
        </w:rPr>
      </w:pPr>
      <w:r>
        <w:rPr>
          <w:rFonts w:hint="eastAsia"/>
          <w:sz w:val="24"/>
          <w:szCs w:val="28"/>
        </w:rPr>
        <w:t>我志愿加入中国共产党，愿为共产主义事业奋斗终身。</w:t>
      </w:r>
      <w:commentRangeStart w:id="0"/>
      <w:del w:id="1" w:author="温 皓渊" w:date="2021-11-16T20:15:00Z">
        <w:r w:rsidDel="00346042">
          <w:rPr>
            <w:rFonts w:hint="eastAsia"/>
            <w:sz w:val="24"/>
            <w:szCs w:val="28"/>
          </w:rPr>
          <w:delText>作为一名共青团员，入党积极分子，我始终严格要求自己，经过北京理工大学党课的培训，我加入到党组织的愿望也越来越强烈。现在，我郑重而又激动地提出我期盼已久地申请：申请加入伟大的中国共产党。</w:delText>
        </w:r>
      </w:del>
      <w:commentRangeEnd w:id="0"/>
      <w:r w:rsidR="00346042">
        <w:rPr>
          <w:rStyle w:val="a4"/>
        </w:rPr>
        <w:commentReference w:id="0"/>
      </w:r>
    </w:p>
    <w:p w14:paraId="1A8BFF5E" w14:textId="5BF1D822" w:rsidR="00894EED" w:rsidRDefault="0078014A" w:rsidP="00613444">
      <w:pPr>
        <w:ind w:firstLineChars="200" w:firstLine="480"/>
        <w:jc w:val="left"/>
        <w:rPr>
          <w:sz w:val="24"/>
          <w:szCs w:val="28"/>
        </w:rPr>
      </w:pPr>
      <w:r>
        <w:rPr>
          <w:rFonts w:hint="eastAsia"/>
          <w:sz w:val="24"/>
          <w:szCs w:val="28"/>
        </w:rPr>
        <w:t>中国共产党是中国工人阶级的先锋队，</w:t>
      </w:r>
      <w:ins w:id="2" w:author="温 皓渊" w:date="2021-11-16T20:16:00Z">
        <w:r w:rsidR="00346042">
          <w:rPr>
            <w:rFonts w:hint="eastAsia"/>
            <w:sz w:val="24"/>
            <w:szCs w:val="28"/>
          </w:rPr>
          <w:t>……</w:t>
        </w:r>
      </w:ins>
      <w:r>
        <w:rPr>
          <w:rFonts w:hint="eastAsia"/>
          <w:sz w:val="24"/>
          <w:szCs w:val="28"/>
        </w:rPr>
        <w:t>是中国各族人民利益的代表，是中国社会主义事业的领导核心。</w:t>
      </w:r>
      <w:r w:rsidR="00DD24CC">
        <w:rPr>
          <w:rFonts w:hint="eastAsia"/>
          <w:sz w:val="24"/>
          <w:szCs w:val="28"/>
        </w:rPr>
        <w:t>中国共产党的领导是中国特色社会主义最本质的特征，是中国特色社会主义制度的最大优势。</w:t>
      </w:r>
      <w:r w:rsidR="003C54E0">
        <w:rPr>
          <w:rFonts w:hint="eastAsia"/>
          <w:sz w:val="24"/>
          <w:szCs w:val="28"/>
        </w:rPr>
        <w:t>党的最高理想和最终目标是实现共产主义。</w:t>
      </w:r>
      <w:r w:rsidR="0029371A">
        <w:rPr>
          <w:rFonts w:hint="eastAsia"/>
          <w:sz w:val="24"/>
          <w:szCs w:val="28"/>
        </w:rPr>
        <w:t>在2</w:t>
      </w:r>
      <w:r w:rsidR="0029371A">
        <w:rPr>
          <w:sz w:val="24"/>
          <w:szCs w:val="28"/>
        </w:rPr>
        <w:t>020</w:t>
      </w:r>
      <w:r w:rsidR="0029371A">
        <w:rPr>
          <w:rFonts w:hint="eastAsia"/>
          <w:sz w:val="24"/>
          <w:szCs w:val="28"/>
        </w:rPr>
        <w:t>年新冠肺炎疫情中，中国共产党彰显出强大的执政能力。在短短数月，从中央到地方的党组织和政府部分调动一切资源力量，发动人民群众全力抗击疫情。今年，我亲身经历了河南的特大洪水，中国共产党带领全国人民</w:t>
      </w:r>
      <w:r w:rsidR="00C07B36">
        <w:rPr>
          <w:rFonts w:hint="eastAsia"/>
          <w:sz w:val="24"/>
          <w:szCs w:val="28"/>
        </w:rPr>
        <w:t>救助河南，“一方有难，八方支援”，正是中国共产党，将中国人民团结在一起，带领人民抗击洪水。无数党员干部不分昼夜，坚持生命至上，凝心聚力，筑起抗击洪灾的长城。</w:t>
      </w:r>
    </w:p>
    <w:p w14:paraId="01F66F3B" w14:textId="1A390B84" w:rsidR="0078014A" w:rsidRDefault="00613444" w:rsidP="00613444">
      <w:pPr>
        <w:ind w:firstLineChars="200" w:firstLine="480"/>
        <w:jc w:val="left"/>
        <w:rPr>
          <w:sz w:val="24"/>
          <w:szCs w:val="28"/>
        </w:rPr>
      </w:pPr>
      <w:r>
        <w:rPr>
          <w:rFonts w:hint="eastAsia"/>
          <w:sz w:val="24"/>
          <w:szCs w:val="28"/>
        </w:rPr>
        <w:t>中国共产党成立于1</w:t>
      </w:r>
      <w:r>
        <w:rPr>
          <w:sz w:val="24"/>
          <w:szCs w:val="28"/>
        </w:rPr>
        <w:t>921</w:t>
      </w:r>
      <w:r>
        <w:rPr>
          <w:rFonts w:hint="eastAsia"/>
          <w:sz w:val="24"/>
          <w:szCs w:val="28"/>
        </w:rPr>
        <w:t>年7月，领导全国各族人民，经过长期的反帝反官僚资本主义的革命斗争，</w:t>
      </w:r>
      <w:del w:id="3" w:author="温 皓渊" w:date="2021-11-16T20:20:00Z">
        <w:r w:rsidDel="00346042">
          <w:rPr>
            <w:rFonts w:hint="eastAsia"/>
            <w:sz w:val="24"/>
            <w:szCs w:val="28"/>
          </w:rPr>
          <w:delText>并</w:delText>
        </w:r>
      </w:del>
      <w:r>
        <w:rPr>
          <w:rFonts w:hint="eastAsia"/>
          <w:sz w:val="24"/>
          <w:szCs w:val="28"/>
        </w:rPr>
        <w:t>取得最终的胜利</w:t>
      </w:r>
      <w:commentRangeStart w:id="4"/>
      <w:r>
        <w:rPr>
          <w:rFonts w:hint="eastAsia"/>
          <w:sz w:val="24"/>
          <w:szCs w:val="28"/>
        </w:rPr>
        <w:t>。</w:t>
      </w:r>
      <w:commentRangeEnd w:id="4"/>
      <w:r w:rsidR="00346042">
        <w:rPr>
          <w:rStyle w:val="a4"/>
        </w:rPr>
        <w:commentReference w:id="4"/>
      </w:r>
      <w:ins w:id="5" w:author="张 驰" w:date="2021-11-18T22:27:00Z">
        <w:r w:rsidR="00050952" w:rsidRPr="00050952">
          <w:rPr>
            <w:rFonts w:hint="eastAsia"/>
            <w:sz w:val="24"/>
            <w:szCs w:val="28"/>
          </w:rPr>
          <w:t>中华人民共和国的成立开启了中国历史发展的新纪元</w:t>
        </w:r>
        <w:r w:rsidR="00050952">
          <w:rPr>
            <w:rFonts w:hint="eastAsia"/>
            <w:sz w:val="24"/>
            <w:szCs w:val="28"/>
          </w:rPr>
          <w:t>。</w:t>
        </w:r>
        <w:r w:rsidR="00050952" w:rsidRPr="00050952">
          <w:rPr>
            <w:rFonts w:hint="eastAsia"/>
            <w:sz w:val="24"/>
            <w:szCs w:val="28"/>
          </w:rPr>
          <w:t>中国共产党团结带领人民建立了社会主义的基本制度，初步建立了独立的完整的工业体系和国民经济体系，取得了社会主义革命和建设的伟大成就。</w:t>
        </w:r>
      </w:ins>
      <w:r w:rsidR="00894EED">
        <w:rPr>
          <w:rFonts w:hint="eastAsia"/>
          <w:sz w:val="24"/>
          <w:szCs w:val="28"/>
        </w:rPr>
        <w:t>党</w:t>
      </w:r>
      <w:r>
        <w:rPr>
          <w:rFonts w:hint="eastAsia"/>
          <w:sz w:val="24"/>
          <w:szCs w:val="28"/>
        </w:rPr>
        <w:t>的</w:t>
      </w:r>
      <w:ins w:id="6" w:author="张 驰" w:date="2021-11-18T22:09:00Z">
        <w:r w:rsidR="002C758B">
          <w:rPr>
            <w:rFonts w:hint="eastAsia"/>
            <w:sz w:val="24"/>
            <w:szCs w:val="28"/>
          </w:rPr>
          <w:t>十一届三</w:t>
        </w:r>
      </w:ins>
      <w:commentRangeStart w:id="7"/>
      <w:del w:id="8" w:author="张 驰" w:date="2021-11-18T22:09:00Z">
        <w:r w:rsidDel="002C758B">
          <w:rPr>
            <w:rFonts w:hint="eastAsia"/>
            <w:sz w:val="24"/>
            <w:szCs w:val="28"/>
          </w:rPr>
          <w:delText>世界</w:delText>
        </w:r>
        <w:commentRangeEnd w:id="7"/>
        <w:r w:rsidR="00346042" w:rsidDel="002C758B">
          <w:rPr>
            <w:rStyle w:val="a4"/>
          </w:rPr>
          <w:commentReference w:id="7"/>
        </w:r>
        <w:r w:rsidDel="002C758B">
          <w:rPr>
            <w:rFonts w:hint="eastAsia"/>
            <w:sz w:val="24"/>
            <w:szCs w:val="28"/>
          </w:rPr>
          <w:delText>三</w:delText>
        </w:r>
      </w:del>
      <w:r>
        <w:rPr>
          <w:rFonts w:hint="eastAsia"/>
          <w:sz w:val="24"/>
          <w:szCs w:val="28"/>
        </w:rPr>
        <w:t>中全会以来，中国共产党做出将工作中心向</w:t>
      </w:r>
      <w:r w:rsidR="00894EED">
        <w:rPr>
          <w:rFonts w:hint="eastAsia"/>
          <w:sz w:val="24"/>
          <w:szCs w:val="28"/>
        </w:rPr>
        <w:t>经济建设转移的</w:t>
      </w:r>
      <w:r w:rsidR="009F7ACF">
        <w:rPr>
          <w:rFonts w:hint="eastAsia"/>
          <w:sz w:val="24"/>
          <w:szCs w:val="28"/>
        </w:rPr>
        <w:t>政策</w:t>
      </w:r>
      <w:r w:rsidR="00894EED">
        <w:rPr>
          <w:rFonts w:hint="eastAsia"/>
          <w:sz w:val="24"/>
          <w:szCs w:val="28"/>
        </w:rPr>
        <w:t>，</w:t>
      </w:r>
      <w:commentRangeStart w:id="9"/>
      <w:del w:id="10" w:author="张 驰" w:date="2021-11-18T22:27:00Z">
        <w:r w:rsidR="00894EED" w:rsidDel="00050952">
          <w:rPr>
            <w:rFonts w:hint="eastAsia"/>
            <w:sz w:val="24"/>
            <w:szCs w:val="28"/>
          </w:rPr>
          <w:delText>确立了建设有中国特色的社会主义的目标</w:delText>
        </w:r>
        <w:commentRangeEnd w:id="9"/>
        <w:r w:rsidR="00346042" w:rsidDel="00050952">
          <w:rPr>
            <w:rStyle w:val="a4"/>
          </w:rPr>
          <w:commentReference w:id="9"/>
        </w:r>
        <w:r w:rsidR="00894EED" w:rsidDel="00050952">
          <w:rPr>
            <w:rFonts w:hint="eastAsia"/>
            <w:sz w:val="24"/>
            <w:szCs w:val="28"/>
          </w:rPr>
          <w:delText>，</w:delText>
        </w:r>
      </w:del>
      <w:r w:rsidR="00894EED">
        <w:rPr>
          <w:rFonts w:hint="eastAsia"/>
          <w:sz w:val="24"/>
          <w:szCs w:val="28"/>
        </w:rPr>
        <w:t>实行改革开放，大力推动经济的发展和社会的进步。</w:t>
      </w:r>
      <w:ins w:id="11" w:author="张 驰" w:date="2021-11-18T22:28:00Z">
        <w:r w:rsidR="00050952">
          <w:rPr>
            <w:rFonts w:hint="eastAsia"/>
            <w:sz w:val="24"/>
            <w:szCs w:val="28"/>
          </w:rPr>
          <w:t>党的十二大，邓小平同志提出了建设有中国特色的社会主义的目标。</w:t>
        </w:r>
      </w:ins>
      <w:ins w:id="12" w:author="张 驰" w:date="2021-11-18T22:33:00Z">
        <w:r w:rsidR="00957E5B" w:rsidRPr="00957E5B">
          <w:rPr>
            <w:rFonts w:hint="eastAsia"/>
            <w:sz w:val="24"/>
            <w:szCs w:val="28"/>
          </w:rPr>
          <w:t>党的十八大以来，以习近平同志为核心的党中央以巨大的政治勇气和强烈的责任担当，推动党和国家事业发生历史性变革，中国特色社会主义进入新时代。</w:t>
        </w:r>
      </w:ins>
      <w:del w:id="13" w:author="张 驰" w:date="2021-11-18T22:35:00Z">
        <w:r w:rsidR="00DD24CC" w:rsidRPr="00957E5B" w:rsidDel="00957E5B">
          <w:rPr>
            <w:rFonts w:hint="eastAsia"/>
            <w:sz w:val="24"/>
            <w:szCs w:val="28"/>
            <w:highlight w:val="yellow"/>
            <w:rPrChange w:id="14" w:author="张 驰" w:date="2021-11-18T22:33:00Z">
              <w:rPr>
                <w:rFonts w:hint="eastAsia"/>
                <w:sz w:val="24"/>
                <w:szCs w:val="28"/>
              </w:rPr>
            </w:rPrChange>
          </w:rPr>
          <w:delText>十八大以来，以习近平同志为主要代表的中国共产党人，</w:delText>
        </w:r>
        <w:commentRangeStart w:id="15"/>
        <w:r w:rsidR="00DD24CC" w:rsidRPr="00957E5B" w:rsidDel="00957E5B">
          <w:rPr>
            <w:rFonts w:hint="eastAsia"/>
            <w:sz w:val="24"/>
            <w:szCs w:val="28"/>
            <w:highlight w:val="yellow"/>
            <w:rPrChange w:id="16" w:author="张 驰" w:date="2021-11-18T22:33:00Z">
              <w:rPr>
                <w:rFonts w:hint="eastAsia"/>
                <w:sz w:val="24"/>
                <w:szCs w:val="28"/>
              </w:rPr>
            </w:rPrChange>
          </w:rPr>
          <w:delText>创立了习近平新时代中国特色社会主义思想</w:delText>
        </w:r>
        <w:commentRangeEnd w:id="15"/>
        <w:r w:rsidR="00346042" w:rsidRPr="00957E5B" w:rsidDel="00957E5B">
          <w:rPr>
            <w:rStyle w:val="a4"/>
            <w:highlight w:val="yellow"/>
            <w:rPrChange w:id="17" w:author="张 驰" w:date="2021-11-18T22:33:00Z">
              <w:rPr>
                <w:rStyle w:val="a4"/>
              </w:rPr>
            </w:rPrChange>
          </w:rPr>
          <w:commentReference w:id="15"/>
        </w:r>
        <w:r w:rsidR="00DD24CC" w:rsidRPr="00957E5B" w:rsidDel="00957E5B">
          <w:rPr>
            <w:rFonts w:hint="eastAsia"/>
            <w:sz w:val="24"/>
            <w:szCs w:val="28"/>
            <w:highlight w:val="yellow"/>
            <w:rPrChange w:id="18" w:author="张 驰" w:date="2021-11-18T22:33:00Z">
              <w:rPr>
                <w:rFonts w:hint="eastAsia"/>
                <w:sz w:val="24"/>
                <w:szCs w:val="28"/>
              </w:rPr>
            </w:rPrChange>
          </w:rPr>
          <w:delText>。</w:delText>
        </w:r>
      </w:del>
      <w:r w:rsidR="009F7ACF">
        <w:rPr>
          <w:rFonts w:hint="eastAsia"/>
          <w:sz w:val="24"/>
          <w:szCs w:val="28"/>
        </w:rPr>
        <w:t>党的第十九次全国代表大会，</w:t>
      </w:r>
      <w:ins w:id="19" w:author="张 驰" w:date="2021-11-18T22:34:00Z">
        <w:r w:rsidR="00957E5B">
          <w:rPr>
            <w:rFonts w:hint="eastAsia"/>
            <w:sz w:val="24"/>
            <w:szCs w:val="28"/>
          </w:rPr>
          <w:t>提出了习近平新时代中国特色社会主义思想，</w:t>
        </w:r>
      </w:ins>
      <w:commentRangeStart w:id="20"/>
      <w:r w:rsidR="009530A0">
        <w:rPr>
          <w:rFonts w:hint="eastAsia"/>
          <w:sz w:val="24"/>
          <w:szCs w:val="28"/>
        </w:rPr>
        <w:t>做出了</w:t>
      </w:r>
      <w:del w:id="21" w:author="张 驰" w:date="2021-11-18T22:34:00Z">
        <w:r w:rsidR="009530A0" w:rsidDel="00957E5B">
          <w:rPr>
            <w:rFonts w:hint="eastAsia"/>
            <w:sz w:val="24"/>
            <w:szCs w:val="28"/>
          </w:rPr>
          <w:delText>我国中国特色社会主义进入了新时代</w:delText>
        </w:r>
        <w:commentRangeEnd w:id="20"/>
        <w:r w:rsidR="008405D3" w:rsidDel="00957E5B">
          <w:rPr>
            <w:rStyle w:val="a4"/>
          </w:rPr>
          <w:commentReference w:id="20"/>
        </w:r>
        <w:r w:rsidR="009530A0" w:rsidDel="00957E5B">
          <w:rPr>
            <w:rFonts w:hint="eastAsia"/>
            <w:sz w:val="24"/>
            <w:szCs w:val="28"/>
          </w:rPr>
          <w:delText>，</w:delText>
        </w:r>
      </w:del>
      <w:r w:rsidR="009530A0">
        <w:rPr>
          <w:rFonts w:hint="eastAsia"/>
          <w:sz w:val="24"/>
          <w:szCs w:val="28"/>
        </w:rPr>
        <w:t>我国社会</w:t>
      </w:r>
      <w:r w:rsidR="009530A0">
        <w:rPr>
          <w:rFonts w:hint="eastAsia"/>
          <w:sz w:val="24"/>
          <w:szCs w:val="28"/>
        </w:rPr>
        <w:lastRenderedPageBreak/>
        <w:t>的主要矛盾发生了转化等重大政治判断，深刻阐述了新时代中国共产党的历史使命，对新时代推进中国特色社会主义伟大事业和党的建设做出全面部署。</w:t>
      </w:r>
    </w:p>
    <w:p w14:paraId="77806BD4" w14:textId="760DFB0D" w:rsidR="00C07B36" w:rsidRDefault="001E4F2D" w:rsidP="00613444">
      <w:pPr>
        <w:ind w:firstLineChars="200" w:firstLine="480"/>
        <w:jc w:val="left"/>
        <w:rPr>
          <w:sz w:val="24"/>
          <w:szCs w:val="28"/>
        </w:rPr>
      </w:pPr>
      <w:del w:id="22" w:author="张 驰" w:date="2021-11-18T23:05:00Z">
        <w:r w:rsidDel="009B0DDF">
          <w:rPr>
            <w:rFonts w:hint="eastAsia"/>
            <w:sz w:val="24"/>
            <w:szCs w:val="28"/>
          </w:rPr>
          <w:delText>习近平总书记在学习</w:delText>
        </w:r>
      </w:del>
      <w:commentRangeStart w:id="23"/>
      <w:del w:id="24" w:author="张 驰" w:date="2021-11-18T22:36:00Z">
        <w:r w:rsidDel="00957E5B">
          <w:rPr>
            <w:rFonts w:hint="eastAsia"/>
            <w:sz w:val="24"/>
            <w:szCs w:val="28"/>
          </w:rPr>
          <w:delText>馆舍</w:delText>
        </w:r>
        <w:commentRangeEnd w:id="23"/>
        <w:r w:rsidR="008405D3" w:rsidDel="00957E5B">
          <w:rPr>
            <w:rStyle w:val="a4"/>
          </w:rPr>
          <w:commentReference w:id="23"/>
        </w:r>
        <w:r w:rsidDel="00957E5B">
          <w:rPr>
            <w:rFonts w:hint="eastAsia"/>
            <w:sz w:val="24"/>
            <w:szCs w:val="28"/>
          </w:rPr>
          <w:delText>十</w:delText>
        </w:r>
      </w:del>
      <w:del w:id="25" w:author="张 驰" w:date="2021-11-18T23:05:00Z">
        <w:r w:rsidDel="009B0DDF">
          <w:rPr>
            <w:rFonts w:hint="eastAsia"/>
            <w:sz w:val="24"/>
            <w:szCs w:val="28"/>
          </w:rPr>
          <w:delText>九大精神上发表重要讲话，新时代中国特色社会主义是中国共产党领导人民进行伟大社会革命的成果，也是党领导人民进行伟大社会革命的继续。</w:delText>
        </w:r>
        <w:r w:rsidR="00291C7C" w:rsidDel="009B0DDF">
          <w:rPr>
            <w:rFonts w:hint="eastAsia"/>
            <w:sz w:val="24"/>
            <w:szCs w:val="28"/>
          </w:rPr>
          <w:delText>“行百里者半九十”，中国共产党要为实现中华民族伟大复兴，付出更为艰巨、更为艰苦的努力。</w:delText>
        </w:r>
      </w:del>
      <w:r w:rsidR="00291C7C">
        <w:rPr>
          <w:rFonts w:hint="eastAsia"/>
          <w:sz w:val="24"/>
          <w:szCs w:val="28"/>
        </w:rPr>
        <w:t>习近平总书记根据国内外形势，总结过去五年的工作和历史性变革，为</w:t>
      </w:r>
      <w:del w:id="26" w:author="张 驰" w:date="2021-11-18T23:04:00Z">
        <w:r w:rsidR="00291C7C" w:rsidDel="009B0DDF">
          <w:rPr>
            <w:rFonts w:hint="eastAsia"/>
            <w:sz w:val="24"/>
            <w:szCs w:val="28"/>
          </w:rPr>
          <w:delText>中国新时代的发展标明了新方位，提出了新</w:delText>
        </w:r>
        <w:commentRangeStart w:id="27"/>
        <w:r w:rsidR="00291C7C" w:rsidDel="009B0DDF">
          <w:rPr>
            <w:rFonts w:hint="eastAsia"/>
            <w:sz w:val="24"/>
            <w:szCs w:val="28"/>
          </w:rPr>
          <w:delText>任务</w:delText>
        </w:r>
        <w:commentRangeEnd w:id="27"/>
        <w:r w:rsidR="008405D3" w:rsidDel="009B0DDF">
          <w:rPr>
            <w:rStyle w:val="a4"/>
            <w:rFonts w:hint="eastAsia"/>
          </w:rPr>
          <w:commentReference w:id="27"/>
        </w:r>
        <w:r w:rsidR="00291C7C" w:rsidDel="009B0DDF">
          <w:rPr>
            <w:rFonts w:hint="eastAsia"/>
            <w:sz w:val="24"/>
            <w:szCs w:val="28"/>
          </w:rPr>
          <w:delText>。</w:delText>
        </w:r>
      </w:del>
      <w:ins w:id="28" w:author="张 驰" w:date="2021-11-18T23:04:00Z">
        <w:r w:rsidR="009B0DDF">
          <w:rPr>
            <w:rFonts w:hint="eastAsia"/>
            <w:sz w:val="24"/>
            <w:szCs w:val="28"/>
          </w:rPr>
          <w:t>实现</w:t>
        </w:r>
        <w:r w:rsidR="009B0DDF">
          <w:rPr>
            <w:rFonts w:hint="eastAsia"/>
            <w:sz w:val="24"/>
            <w:szCs w:val="28"/>
          </w:rPr>
          <w:t>“</w:t>
        </w:r>
        <w:r w:rsidR="009B0DDF">
          <w:rPr>
            <w:rFonts w:hint="eastAsia"/>
            <w:sz w:val="24"/>
            <w:szCs w:val="28"/>
          </w:rPr>
          <w:t>两个一百年“奋斗目标和中华民族伟大复兴做出了</w:t>
        </w:r>
      </w:ins>
      <w:ins w:id="29" w:author="张 驰" w:date="2021-11-18T23:05:00Z">
        <w:r w:rsidR="009B0DDF">
          <w:rPr>
            <w:rFonts w:hint="eastAsia"/>
            <w:sz w:val="24"/>
            <w:szCs w:val="28"/>
          </w:rPr>
          <w:t>科学的理论指导与行动指南。我们作为新时代青年，要自觉坚守理想信念，不忘初心，牢记使命，要用习近平新时代中国特色社会主义思想的科学理论，建设社会主义</w:t>
        </w:r>
      </w:ins>
      <w:ins w:id="30" w:author="张 驰" w:date="2021-11-18T23:06:00Z">
        <w:r w:rsidR="009B0DDF">
          <w:rPr>
            <w:rFonts w:hint="eastAsia"/>
            <w:sz w:val="24"/>
            <w:szCs w:val="28"/>
          </w:rPr>
          <w:t>现代化国家。党和人民百年奋斗取得的伟大成就，必将激励全党全国人民在新时代发展中国特色社会主义。</w:t>
        </w:r>
      </w:ins>
    </w:p>
    <w:p w14:paraId="0942F0E5" w14:textId="6B8D6E57" w:rsidR="00291C7C" w:rsidRDefault="00291C7C" w:rsidP="00613444">
      <w:pPr>
        <w:ind w:firstLineChars="200" w:firstLine="480"/>
        <w:jc w:val="left"/>
        <w:rPr>
          <w:sz w:val="24"/>
          <w:szCs w:val="28"/>
        </w:rPr>
      </w:pPr>
      <w:r>
        <w:rPr>
          <w:rFonts w:hint="eastAsia"/>
          <w:sz w:val="24"/>
          <w:szCs w:val="28"/>
        </w:rPr>
        <w:t>我的外公，是一位中国共产党员</w:t>
      </w:r>
      <w:r w:rsidR="00C8707B">
        <w:rPr>
          <w:rFonts w:hint="eastAsia"/>
          <w:sz w:val="24"/>
          <w:szCs w:val="28"/>
        </w:rPr>
        <w:t>，从小对我严格要求。外公生活朴素节俭，作风清廉，在家中对我的行为规范、言谈举止都有严格的要求。对于幼小的我而言，外公的一言一行，外公为人民服务的态度，都烙印在我的心中。外公是我加入中国共产党的启蒙者，是我进入组织的明灯和指路人。</w:t>
      </w:r>
      <w:r w:rsidR="005A567C">
        <w:rPr>
          <w:rFonts w:hint="eastAsia"/>
          <w:sz w:val="24"/>
          <w:szCs w:val="28"/>
        </w:rPr>
        <w:t>2</w:t>
      </w:r>
      <w:r w:rsidR="005A567C">
        <w:rPr>
          <w:sz w:val="24"/>
          <w:szCs w:val="28"/>
        </w:rPr>
        <w:t>019</w:t>
      </w:r>
      <w:r w:rsidR="005A567C">
        <w:rPr>
          <w:rFonts w:hint="eastAsia"/>
          <w:sz w:val="24"/>
          <w:szCs w:val="28"/>
        </w:rPr>
        <w:t>年，我成功考入北京理工大学。在北京理工大学中，我时刻可以感受到中国共产党的富强与伟大。书院的第二课堂活动，向我们介绍了中国共产党在近年来的成就，同时让我了解到北京理工大学为中国共产党培养的人才，为中国科研事业做出的贡献。</w:t>
      </w:r>
      <w:r w:rsidR="00C8707B">
        <w:rPr>
          <w:rFonts w:hint="eastAsia"/>
          <w:sz w:val="24"/>
          <w:szCs w:val="28"/>
        </w:rPr>
        <w:t>2</w:t>
      </w:r>
      <w:r w:rsidR="00C8707B">
        <w:rPr>
          <w:sz w:val="24"/>
          <w:szCs w:val="28"/>
        </w:rPr>
        <w:t>020</w:t>
      </w:r>
      <w:r w:rsidR="00C8707B">
        <w:rPr>
          <w:rFonts w:hint="eastAsia"/>
          <w:sz w:val="24"/>
          <w:szCs w:val="28"/>
        </w:rPr>
        <w:t>年，新冠疫情肆虐，父亲</w:t>
      </w:r>
      <w:r w:rsidR="005A567C">
        <w:rPr>
          <w:rFonts w:hint="eastAsia"/>
          <w:sz w:val="24"/>
          <w:szCs w:val="28"/>
        </w:rPr>
        <w:t>作为社区的积极分子，带领我去社区做志愿活动。在志愿活动的过程中，我遇到其他中共党员，他们下基层，积极为人民服务，在抗击疫情的过程中处在一线，保障了人民群众的生命安全。从此，我积极向党组织靠拢，立志要</w:t>
      </w:r>
      <w:ins w:id="31" w:author="温 皓渊" w:date="2021-11-16T20:33:00Z">
        <w:r w:rsidR="008405D3">
          <w:rPr>
            <w:rFonts w:hint="eastAsia"/>
            <w:sz w:val="24"/>
            <w:szCs w:val="28"/>
          </w:rPr>
          <w:t>加入</w:t>
        </w:r>
      </w:ins>
      <w:ins w:id="32" w:author="温 皓渊" w:date="2021-11-16T20:34:00Z">
        <w:r w:rsidR="008405D3">
          <w:rPr>
            <w:rFonts w:hint="eastAsia"/>
            <w:sz w:val="24"/>
            <w:szCs w:val="28"/>
          </w:rPr>
          <w:t>中国共产党，</w:t>
        </w:r>
      </w:ins>
      <w:r w:rsidR="005A567C">
        <w:rPr>
          <w:rFonts w:hint="eastAsia"/>
          <w:sz w:val="24"/>
          <w:szCs w:val="28"/>
        </w:rPr>
        <w:t>成为一名优秀的中共党员</w:t>
      </w:r>
      <w:del w:id="33" w:author="温 皓渊" w:date="2021-11-16T20:34:00Z">
        <w:r w:rsidR="005A567C" w:rsidDel="008405D3">
          <w:rPr>
            <w:rFonts w:hint="eastAsia"/>
            <w:sz w:val="24"/>
            <w:szCs w:val="28"/>
          </w:rPr>
          <w:delText>，因此，我决定加入中国共产党</w:delText>
        </w:r>
      </w:del>
      <w:r w:rsidR="005A567C">
        <w:rPr>
          <w:rFonts w:hint="eastAsia"/>
          <w:sz w:val="24"/>
          <w:szCs w:val="28"/>
        </w:rPr>
        <w:t>。</w:t>
      </w:r>
    </w:p>
    <w:p w14:paraId="7958021B" w14:textId="5CA2EFD2" w:rsidR="005A567C" w:rsidRDefault="005A567C" w:rsidP="00613444">
      <w:pPr>
        <w:ind w:firstLineChars="200" w:firstLine="480"/>
        <w:jc w:val="left"/>
        <w:rPr>
          <w:sz w:val="24"/>
          <w:szCs w:val="28"/>
        </w:rPr>
      </w:pPr>
      <w:r>
        <w:rPr>
          <w:rFonts w:hint="eastAsia"/>
          <w:sz w:val="24"/>
          <w:szCs w:val="28"/>
        </w:rPr>
        <w:t>对于我个人而言，我认为，我有一颗为群众服务的心，有一颗积极帮助大家的心。在日常生活中，我积极帮助同学、室友解决生活和学业方面的问题。</w:t>
      </w:r>
      <w:r>
        <w:rPr>
          <w:rFonts w:hint="eastAsia"/>
          <w:sz w:val="24"/>
          <w:szCs w:val="28"/>
        </w:rPr>
        <w:lastRenderedPageBreak/>
        <w:t>而作为一名入党积极分子，我更要在日常生活中为人民服务，为群众服务。我学习成绩优异，在北京理工大学学习的过程中，获得国家奖学金。</w:t>
      </w:r>
      <w:r w:rsidR="00E34184">
        <w:rPr>
          <w:rFonts w:hint="eastAsia"/>
          <w:sz w:val="24"/>
          <w:szCs w:val="28"/>
        </w:rPr>
        <w:t>在大学学习的过程中，我先后获得了“挑战杯”铜奖，物理学术竞赛二等奖，物理实验竞赛二等奖等多个学科竞赛奖项。</w:t>
      </w:r>
      <w:r>
        <w:rPr>
          <w:rFonts w:hint="eastAsia"/>
          <w:sz w:val="24"/>
          <w:szCs w:val="28"/>
        </w:rPr>
        <w:t>在学有所成之后，我可以将我所学习的知识，用于发展国家</w:t>
      </w:r>
      <w:r w:rsidR="00E34184">
        <w:rPr>
          <w:rFonts w:hint="eastAsia"/>
          <w:sz w:val="24"/>
          <w:szCs w:val="28"/>
        </w:rPr>
        <w:t>和社会。但是，在平时生活的过程中，我做事粗心毛躁，完成任务的过程中不注重细节，粗心大意。另一方面，我在日常生活中不爱运动，比较懒惰。在之后的生活中，我将继续发扬我自身的优点，努力弥补自身的缺点，在之后的生活中，我将多多注重事情的细节，细致认真的完成生活和学习上的任务。</w:t>
      </w:r>
      <w:r w:rsidR="002E68EE">
        <w:rPr>
          <w:rFonts w:hint="eastAsia"/>
          <w:sz w:val="24"/>
          <w:szCs w:val="28"/>
        </w:rPr>
        <w:t>我要在</w:t>
      </w:r>
      <w:r w:rsidR="00E34184">
        <w:rPr>
          <w:rFonts w:hint="eastAsia"/>
          <w:sz w:val="24"/>
          <w:szCs w:val="28"/>
        </w:rPr>
        <w:t>日常</w:t>
      </w:r>
      <w:r w:rsidR="002E68EE">
        <w:rPr>
          <w:rFonts w:hint="eastAsia"/>
          <w:sz w:val="24"/>
          <w:szCs w:val="28"/>
        </w:rPr>
        <w:t>经常</w:t>
      </w:r>
      <w:r w:rsidR="00E34184">
        <w:rPr>
          <w:rFonts w:hint="eastAsia"/>
          <w:sz w:val="24"/>
          <w:szCs w:val="28"/>
        </w:rPr>
        <w:t>运动，养成良好的生活习惯</w:t>
      </w:r>
      <w:r w:rsidR="002E68EE">
        <w:rPr>
          <w:rFonts w:hint="eastAsia"/>
          <w:sz w:val="24"/>
          <w:szCs w:val="28"/>
        </w:rPr>
        <w:t>，弥补自己的不足。</w:t>
      </w:r>
    </w:p>
    <w:p w14:paraId="71D723DA" w14:textId="338F49FC" w:rsidR="002E68EE" w:rsidRPr="00E719EA" w:rsidRDefault="002E68EE" w:rsidP="00613444">
      <w:pPr>
        <w:ind w:firstLineChars="200" w:firstLine="480"/>
        <w:jc w:val="left"/>
        <w:rPr>
          <w:sz w:val="24"/>
          <w:szCs w:val="28"/>
        </w:rPr>
      </w:pPr>
      <w:r>
        <w:rPr>
          <w:rFonts w:hint="eastAsia"/>
          <w:sz w:val="24"/>
          <w:szCs w:val="28"/>
        </w:rPr>
        <w:t>如果党组织接纳了我，我一定遵守党的章程，以合格党员的标准严格要求自己。如果未被组织接纳，我也不会气馁，我会在之后认真思考自己的缺陷和不足，继续严格要求自己，争取早日达到党员的要求，</w:t>
      </w:r>
      <w:commentRangeStart w:id="34"/>
      <w:del w:id="35" w:author="张 驰" w:date="2021-11-18T22:37:00Z">
        <w:r w:rsidDel="00957E5B">
          <w:rPr>
            <w:rFonts w:hint="eastAsia"/>
            <w:sz w:val="24"/>
            <w:szCs w:val="28"/>
          </w:rPr>
          <w:delText>是</w:delText>
        </w:r>
        <w:commentRangeEnd w:id="34"/>
        <w:r w:rsidR="002351B6" w:rsidDel="00957E5B">
          <w:rPr>
            <w:rStyle w:val="a4"/>
            <w:rFonts w:hint="eastAsia"/>
          </w:rPr>
          <w:commentReference w:id="34"/>
        </w:r>
        <w:r w:rsidDel="00957E5B">
          <w:rPr>
            <w:rFonts w:hint="eastAsia"/>
            <w:sz w:val="24"/>
            <w:szCs w:val="28"/>
          </w:rPr>
          <w:delText>自</w:delText>
        </w:r>
      </w:del>
      <w:ins w:id="36" w:author="张 驰" w:date="2021-11-18T22:37:00Z">
        <w:r w:rsidR="00957E5B">
          <w:rPr>
            <w:rFonts w:hint="eastAsia"/>
            <w:sz w:val="24"/>
            <w:szCs w:val="28"/>
          </w:rPr>
          <w:t>使</w:t>
        </w:r>
      </w:ins>
      <w:r>
        <w:rPr>
          <w:rFonts w:hint="eastAsia"/>
          <w:sz w:val="24"/>
          <w:szCs w:val="28"/>
        </w:rPr>
        <w:t>己早日成为一名合格的中共党员。</w:t>
      </w:r>
    </w:p>
    <w:sectPr w:rsidR="002E68EE" w:rsidRPr="00E719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温 皓渊" w:date="2021-11-16T20:15:00Z" w:initials="温">
    <w:p w14:paraId="0E5804B6" w14:textId="5445D7CE" w:rsidR="00346042" w:rsidRDefault="00346042">
      <w:pPr>
        <w:pStyle w:val="a5"/>
      </w:pPr>
      <w:r>
        <w:rPr>
          <w:rStyle w:val="a4"/>
        </w:rPr>
        <w:annotationRef/>
      </w:r>
      <w:r>
        <w:rPr>
          <w:rFonts w:hint="eastAsia"/>
        </w:rPr>
        <w:t>可不写</w:t>
      </w:r>
    </w:p>
  </w:comment>
  <w:comment w:id="4" w:author="温 皓渊" w:date="2021-11-16T20:20:00Z" w:initials="温">
    <w:p w14:paraId="67B35CD0" w14:textId="4264C56A" w:rsidR="00346042" w:rsidRDefault="00346042">
      <w:pPr>
        <w:pStyle w:val="a5"/>
      </w:pPr>
      <w:r>
        <w:rPr>
          <w:rStyle w:val="a4"/>
        </w:rPr>
        <w:annotationRef/>
      </w:r>
      <w:r>
        <w:rPr>
          <w:rFonts w:hint="eastAsia"/>
        </w:rPr>
        <w:t>社会主义建设阶段的历史没有提</w:t>
      </w:r>
    </w:p>
  </w:comment>
  <w:comment w:id="7" w:author="温 皓渊" w:date="2021-11-16T20:20:00Z" w:initials="温">
    <w:p w14:paraId="3481586C" w14:textId="6129FAC7" w:rsidR="00346042" w:rsidRDefault="00346042">
      <w:pPr>
        <w:pStyle w:val="a5"/>
      </w:pPr>
      <w:r>
        <w:rPr>
          <w:rStyle w:val="a4"/>
        </w:rPr>
        <w:annotationRef/>
      </w:r>
    </w:p>
  </w:comment>
  <w:comment w:id="9" w:author="温 皓渊" w:date="2021-11-16T20:21:00Z" w:initials="温">
    <w:p w14:paraId="7BE1B195" w14:textId="571A5378" w:rsidR="00346042" w:rsidRDefault="00346042">
      <w:pPr>
        <w:pStyle w:val="a5"/>
      </w:pPr>
      <w:r>
        <w:rPr>
          <w:rStyle w:val="a4"/>
        </w:rPr>
        <w:annotationRef/>
      </w:r>
      <w:r>
        <w:rPr>
          <w:rFonts w:hint="eastAsia"/>
        </w:rPr>
        <w:t>不是在十一届三中全会上确立的</w:t>
      </w:r>
    </w:p>
  </w:comment>
  <w:comment w:id="15" w:author="温 皓渊" w:date="2021-11-16T20:23:00Z" w:initials="温">
    <w:p w14:paraId="6F81C647" w14:textId="7A26A1D7" w:rsidR="00346042" w:rsidRDefault="00346042">
      <w:pPr>
        <w:pStyle w:val="a5"/>
      </w:pPr>
      <w:r>
        <w:rPr>
          <w:rStyle w:val="a4"/>
        </w:rPr>
        <w:annotationRef/>
      </w:r>
      <w:r>
        <w:rPr>
          <w:rFonts w:hint="eastAsia"/>
        </w:rPr>
        <w:t>习近平新时代中国特色社会主义思想是十九大提出的</w:t>
      </w:r>
    </w:p>
  </w:comment>
  <w:comment w:id="20" w:author="温 皓渊" w:date="2021-11-16T20:25:00Z" w:initials="温">
    <w:p w14:paraId="1553A253" w14:textId="798C9DEF" w:rsidR="008405D3" w:rsidRDefault="008405D3">
      <w:pPr>
        <w:pStyle w:val="a5"/>
      </w:pPr>
      <w:r>
        <w:rPr>
          <w:rStyle w:val="a4"/>
        </w:rPr>
        <w:annotationRef/>
      </w:r>
      <w:r>
        <w:rPr>
          <w:rFonts w:hint="eastAsia"/>
        </w:rPr>
        <w:t>十八大以来，中国特色社会主义进入了新时代</w:t>
      </w:r>
    </w:p>
  </w:comment>
  <w:comment w:id="23" w:author="温 皓渊" w:date="2021-11-16T20:26:00Z" w:initials="温">
    <w:p w14:paraId="4282A5A9" w14:textId="291A2594" w:rsidR="008405D3" w:rsidRDefault="008405D3">
      <w:pPr>
        <w:pStyle w:val="a5"/>
      </w:pPr>
      <w:r>
        <w:rPr>
          <w:rStyle w:val="a4"/>
        </w:rPr>
        <w:annotationRef/>
      </w:r>
    </w:p>
  </w:comment>
  <w:comment w:id="27" w:author="温 皓渊" w:date="2021-11-16T20:27:00Z" w:initials="温">
    <w:p w14:paraId="51826CE9" w14:textId="6B727FFD" w:rsidR="008405D3" w:rsidRDefault="008405D3">
      <w:pPr>
        <w:pStyle w:val="a5"/>
      </w:pPr>
      <w:r>
        <w:rPr>
          <w:rStyle w:val="a4"/>
        </w:rPr>
        <w:annotationRef/>
      </w:r>
      <w:r>
        <w:rPr>
          <w:rFonts w:hint="eastAsia"/>
        </w:rPr>
        <w:t>不要直接抄新闻和报告，根据自己的体会写</w:t>
      </w:r>
    </w:p>
  </w:comment>
  <w:comment w:id="34" w:author="温 皓渊" w:date="2021-11-16T20:35:00Z" w:initials="温">
    <w:p w14:paraId="5C3C3C60" w14:textId="0DE50DD0" w:rsidR="002351B6" w:rsidRDefault="002351B6">
      <w:pPr>
        <w:pStyle w:val="a5"/>
      </w:pPr>
      <w:r>
        <w:rPr>
          <w:rStyle w:val="a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5804B6" w15:done="0"/>
  <w15:commentEx w15:paraId="67B35CD0" w15:done="0"/>
  <w15:commentEx w15:paraId="3481586C" w15:done="0"/>
  <w15:commentEx w15:paraId="7BE1B195" w15:done="0"/>
  <w15:commentEx w15:paraId="6F81C647" w15:done="0"/>
  <w15:commentEx w15:paraId="1553A253" w15:done="0"/>
  <w15:commentEx w15:paraId="4282A5A9" w15:done="0"/>
  <w15:commentEx w15:paraId="51826CE9" w15:done="0"/>
  <w15:commentEx w15:paraId="5C3C3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8FEC" w16cex:dateUtc="2021-11-16T12:15:00Z"/>
  <w16cex:commentExtensible w16cex:durableId="253E911A" w16cex:dateUtc="2021-11-16T12:20:00Z"/>
  <w16cex:commentExtensible w16cex:durableId="253E9114" w16cex:dateUtc="2021-11-16T12:20:00Z"/>
  <w16cex:commentExtensible w16cex:durableId="253E9156" w16cex:dateUtc="2021-11-16T12:21:00Z"/>
  <w16cex:commentExtensible w16cex:durableId="253E91BC" w16cex:dateUtc="2021-11-16T12:23:00Z"/>
  <w16cex:commentExtensible w16cex:durableId="253E9247" w16cex:dateUtc="2021-11-16T12:25:00Z"/>
  <w16cex:commentExtensible w16cex:durableId="253E9285" w16cex:dateUtc="2021-11-16T12:26:00Z"/>
  <w16cex:commentExtensible w16cex:durableId="253E92B3" w16cex:dateUtc="2021-11-16T12:27:00Z"/>
  <w16cex:commentExtensible w16cex:durableId="253E94A8" w16cex:dateUtc="2021-11-16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5804B6" w16cid:durableId="253E8FEC"/>
  <w16cid:commentId w16cid:paraId="67B35CD0" w16cid:durableId="253E911A"/>
  <w16cid:commentId w16cid:paraId="3481586C" w16cid:durableId="253E9114"/>
  <w16cid:commentId w16cid:paraId="7BE1B195" w16cid:durableId="253E9156"/>
  <w16cid:commentId w16cid:paraId="6F81C647" w16cid:durableId="253E91BC"/>
  <w16cid:commentId w16cid:paraId="1553A253" w16cid:durableId="253E9247"/>
  <w16cid:commentId w16cid:paraId="4282A5A9" w16cid:durableId="253E9285"/>
  <w16cid:commentId w16cid:paraId="51826CE9" w16cid:durableId="253E92B3"/>
  <w16cid:commentId w16cid:paraId="5C3C3C60" w16cid:durableId="253E94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温 皓渊">
    <w15:presenceInfo w15:providerId="Windows Live" w15:userId="8f71c7af562ba50d"/>
  </w15:person>
  <w15:person w15:author="张 驰">
    <w15:presenceInfo w15:providerId="Windows Live" w15:userId="39180b03fb258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5D"/>
    <w:rsid w:val="00050952"/>
    <w:rsid w:val="001E4F2D"/>
    <w:rsid w:val="002351B6"/>
    <w:rsid w:val="00291C7C"/>
    <w:rsid w:val="0029371A"/>
    <w:rsid w:val="002C758B"/>
    <w:rsid w:val="002E68EE"/>
    <w:rsid w:val="00346042"/>
    <w:rsid w:val="003C54E0"/>
    <w:rsid w:val="005A567C"/>
    <w:rsid w:val="00613444"/>
    <w:rsid w:val="006E36BA"/>
    <w:rsid w:val="0078014A"/>
    <w:rsid w:val="008405D3"/>
    <w:rsid w:val="00894EED"/>
    <w:rsid w:val="009530A0"/>
    <w:rsid w:val="00957E5B"/>
    <w:rsid w:val="009B0DDF"/>
    <w:rsid w:val="009F7ACF"/>
    <w:rsid w:val="00A04F73"/>
    <w:rsid w:val="00B9015D"/>
    <w:rsid w:val="00BC099D"/>
    <w:rsid w:val="00C07B36"/>
    <w:rsid w:val="00C8707B"/>
    <w:rsid w:val="00DD24CC"/>
    <w:rsid w:val="00E14B15"/>
    <w:rsid w:val="00E34184"/>
    <w:rsid w:val="00E7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E787"/>
  <w15:chartTrackingRefBased/>
  <w15:docId w15:val="{E8C048D5-5358-419D-B0D2-875D79F4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346042"/>
  </w:style>
  <w:style w:type="character" w:styleId="a4">
    <w:name w:val="annotation reference"/>
    <w:basedOn w:val="a0"/>
    <w:uiPriority w:val="99"/>
    <w:semiHidden/>
    <w:unhideWhenUsed/>
    <w:rsid w:val="00346042"/>
    <w:rPr>
      <w:sz w:val="21"/>
      <w:szCs w:val="21"/>
    </w:rPr>
  </w:style>
  <w:style w:type="paragraph" w:styleId="a5">
    <w:name w:val="annotation text"/>
    <w:basedOn w:val="a"/>
    <w:link w:val="a6"/>
    <w:uiPriority w:val="99"/>
    <w:semiHidden/>
    <w:unhideWhenUsed/>
    <w:rsid w:val="00346042"/>
    <w:pPr>
      <w:jc w:val="left"/>
    </w:pPr>
  </w:style>
  <w:style w:type="character" w:customStyle="1" w:styleId="a6">
    <w:name w:val="批注文字 字符"/>
    <w:basedOn w:val="a0"/>
    <w:link w:val="a5"/>
    <w:uiPriority w:val="99"/>
    <w:semiHidden/>
    <w:rsid w:val="00346042"/>
  </w:style>
  <w:style w:type="paragraph" w:styleId="a7">
    <w:name w:val="annotation subject"/>
    <w:basedOn w:val="a5"/>
    <w:next w:val="a5"/>
    <w:link w:val="a8"/>
    <w:uiPriority w:val="99"/>
    <w:semiHidden/>
    <w:unhideWhenUsed/>
    <w:rsid w:val="00346042"/>
    <w:rPr>
      <w:b/>
      <w:bCs/>
    </w:rPr>
  </w:style>
  <w:style w:type="character" w:customStyle="1" w:styleId="a8">
    <w:name w:val="批注主题 字符"/>
    <w:basedOn w:val="a6"/>
    <w:link w:val="a7"/>
    <w:uiPriority w:val="99"/>
    <w:semiHidden/>
    <w:rsid w:val="00346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驰</dc:creator>
  <cp:keywords/>
  <dc:description/>
  <cp:lastModifiedBy>张 驰</cp:lastModifiedBy>
  <cp:revision>4</cp:revision>
  <dcterms:created xsi:type="dcterms:W3CDTF">2021-11-16T12:12:00Z</dcterms:created>
  <dcterms:modified xsi:type="dcterms:W3CDTF">2021-11-18T15:06:00Z</dcterms:modified>
</cp:coreProperties>
</file>